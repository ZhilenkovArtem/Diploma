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proofErr w:type="spellEnd"/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41D86BD" w14:textId="1581F47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58B39A4" w14:textId="39542DA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87586" w14:textId="54B4529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4D25908" w14:textId="448AAC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18C975" w14:textId="1C5E6C09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635F39" w14:textId="31DA338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6C8F1E1" w14:textId="24CBE24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CB38C23" w14:textId="0DEDF26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C7886EB" w14:textId="2AF4F32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2C7C7779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61339A85" w14:textId="0E199246" w:rsidR="00C5097E" w:rsidRPr="00C5097E" w:rsidRDefault="00365726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532438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_Toc53532438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BD056" w14:textId="17BC20A2" w:rsidR="00C5097E" w:rsidRPr="00C5097E" w:rsidRDefault="00AC2BD7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39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_Toc53532439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3BED" w14:textId="56686789" w:rsidR="00C5097E" w:rsidRPr="00C5097E" w:rsidRDefault="00AC2BD7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0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_Toc53532440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BADEB" w14:textId="71763F5B" w:rsidR="00C5097E" w:rsidRPr="00C5097E" w:rsidRDefault="00AC2BD7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1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_Toc53532441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BDA68" w14:textId="5F7A1CCD" w:rsidR="00C5097E" w:rsidRPr="00C5097E" w:rsidRDefault="00AC2BD7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2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_Toc53532442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66695" w14:textId="4E65AE73" w:rsidR="00C5097E" w:rsidRPr="00C5097E" w:rsidRDefault="00AC2BD7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3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_Toc53532443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A0857" w14:textId="228C83EC" w:rsidR="00C5097E" w:rsidRPr="00C5097E" w:rsidRDefault="00AC2BD7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4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_Toc53532444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EEF60" w14:textId="59BE3466" w:rsidR="00C5097E" w:rsidRPr="00C5097E" w:rsidRDefault="00AC2BD7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5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_Toc53532445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1F81D" w14:textId="63D50F5C" w:rsidR="00C5097E" w:rsidRPr="00C5097E" w:rsidRDefault="00AC2BD7" w:rsidP="00C5097E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32446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C5097E" w:rsidRPr="00C5097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_Toc53532446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839E5" w14:textId="24C8957D" w:rsidR="00C5097E" w:rsidRPr="00C5097E" w:rsidRDefault="00AC2BD7" w:rsidP="00C5097E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32447" w:history="1"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5097E" w:rsidRPr="00C509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097E" w:rsidRPr="00C5097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_Toc53532447 \h </w:instrTex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5097E" w:rsidRPr="00C509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7BB4C697" w:rsidR="00365726" w:rsidRDefault="00365726" w:rsidP="00C5097E">
          <w:pPr>
            <w:spacing w:after="0" w:line="360" w:lineRule="auto"/>
            <w:contextualSpacing/>
            <w:jc w:val="both"/>
          </w:pPr>
          <w:r w:rsidRPr="00C5097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E06D0DB" w14:textId="401F7FF4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6B6B29DD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0" w:name="_Toc53532438"/>
      <w:r w:rsidRPr="00A97B9B"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532439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</w:t>
      </w:r>
      <w:proofErr w:type="spellStart"/>
      <w:r w:rsidR="0035449F">
        <w:rPr>
          <w:rFonts w:ascii="Times New Roman" w:hAnsi="Times New Roman" w:cs="Times New Roman"/>
          <w:sz w:val="28"/>
        </w:rPr>
        <w:t>уставок</w:t>
      </w:r>
      <w:proofErr w:type="spellEnd"/>
      <w:r w:rsidR="0035449F">
        <w:rPr>
          <w:rFonts w:ascii="Times New Roman" w:hAnsi="Times New Roman" w:cs="Times New Roman"/>
          <w:sz w:val="28"/>
        </w:rPr>
        <w:t xml:space="preserve">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532440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</w:t>
      </w:r>
      <w:proofErr w:type="gramStart"/>
      <w:r w:rsidRPr="001417F6">
        <w:rPr>
          <w:rFonts w:ascii="Times New Roman" w:hAnsi="Times New Roman" w:cs="Times New Roman"/>
          <w:sz w:val="28"/>
        </w:rPr>
        <w:t>надежно выявлять</w:t>
      </w:r>
      <w:proofErr w:type="gramEnd"/>
      <w:r w:rsidRPr="001417F6">
        <w:rPr>
          <w:rFonts w:ascii="Times New Roman" w:hAnsi="Times New Roman" w:cs="Times New Roman"/>
          <w:sz w:val="28"/>
        </w:rPr>
        <w:t xml:space="preserve">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 локальных АЛАР не скоординировано, поэтому они могут работать </w:t>
      </w:r>
      <w:proofErr w:type="spellStart"/>
      <w:r>
        <w:rPr>
          <w:rFonts w:ascii="Times New Roman" w:hAnsi="Times New Roman" w:cs="Times New Roman"/>
          <w:sz w:val="28"/>
        </w:rPr>
        <w:t>неселективно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532441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4" w:name="_Toc53532442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3315A428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ins w:id="5" w:author="Пользователь Windows" w:date="2020-10-14T10:40:00Z">
              <w:r w:rsidR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«</w:t>
              </w:r>
            </w:ins>
            <w:del w:id="6" w:author="Пользователь Windows" w:date="2020-10-14T10:40:00Z">
              <w:r w:rsidRPr="00674451" w:rsidDel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delText xml:space="preserve">определения потенциальных сечений </w:delText>
              </w:r>
            </w:del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ins w:id="7" w:author="Пользователь Windows" w:date="2020-10-14T10:40:00Z">
              <w:r w:rsidR="00D8209D">
                <w:rPr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»</w:t>
              </w:r>
            </w:ins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8" w:name="_Toc53532443"/>
      <w:r>
        <w:lastRenderedPageBreak/>
        <w:t>Требования к функциям</w:t>
      </w:r>
      <w:bookmarkEnd w:id="8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proofErr w:type="spellStart"/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proofErr w:type="spellStart"/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77777777" w:rsidR="00C339C2" w:rsidRPr="00114D15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07963849" w:rsidR="00C339C2" w:rsidRPr="007266CC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факта разделения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DAA68EB" w14:textId="77777777" w:rsidR="00C339C2" w:rsidRDefault="00C339C2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2D87CFEC" w14:textId="77777777" w:rsidR="00C339C2" w:rsidRPr="00885E83" w:rsidRDefault="00C339C2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данных о текущем режиме с данными, содержащимися в БД, и получение соответствующих данных из БД.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77777777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77777777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появление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9" w:name="_Toc53532444"/>
      <w:r>
        <w:t>Требования к потребительским характеристикам системы</w:t>
      </w:r>
      <w:bookmarkEnd w:id="9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77777777" w:rsidR="00C10DE5" w:rsidRPr="0047261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-До;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10" w:name="_Toc53532445"/>
      <w:r w:rsidRPr="00C66917">
        <w:t>Решения по взаимосвязям системы со смежными системами, обеспечению ее совместимости</w:t>
      </w:r>
      <w:bookmarkEnd w:id="10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Протокол MS SQL </w:t>
            </w:r>
            <w:proofErr w:type="spellStart"/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Server</w:t>
            </w:r>
            <w:proofErr w:type="spellEnd"/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11" w:name="_Toc53532446"/>
      <w:r w:rsidRPr="004B322E">
        <w:t>Требования к информационной и программной совместимости</w:t>
      </w:r>
      <w:bookmarkEnd w:id="11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BE35EE">
      <w:pPr>
        <w:pStyle w:val="2"/>
        <w:numPr>
          <w:ilvl w:val="0"/>
          <w:numId w:val="29"/>
        </w:numPr>
        <w:ind w:left="1134"/>
        <w:pPrChange w:id="12" w:author="Пользователь Windows" w:date="2020-10-14T10:40:00Z">
          <w:pPr>
            <w:spacing w:after="0" w:line="360" w:lineRule="auto"/>
            <w:ind w:firstLine="709"/>
            <w:contextualSpacing/>
            <w:jc w:val="both"/>
          </w:pPr>
        </w:pPrChange>
      </w:pPr>
      <w:ins w:id="13" w:author="Пользователь Windows" w:date="2020-10-14T10:39:00Z">
        <w:r>
          <w:t xml:space="preserve">Требования к режимам работы </w:t>
        </w:r>
      </w:ins>
      <w:ins w:id="14" w:author="Пользователь Windows" w:date="2020-10-14T10:46:00Z">
        <w:r w:rsidR="00BE35EE">
          <w:t>подсистем</w:t>
        </w:r>
      </w:ins>
    </w:p>
    <w:p w14:paraId="4E2AA57E" w14:textId="59B5F6F5" w:rsidR="00C5097E" w:rsidRPr="00BE35EE" w:rsidRDefault="00D8209D" w:rsidP="00BE35EE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15" w:author="Пользователь Windows" w:date="2020-10-14T10:41:00Z"/>
          <w:rFonts w:ascii="Times New Roman" w:hAnsi="Times New Roman" w:cs="Times New Roman"/>
          <w:color w:val="000000" w:themeColor="text1"/>
          <w:sz w:val="28"/>
          <w:rPrChange w:id="16" w:author="Пользователь Windows" w:date="2020-10-14T10:45:00Z">
            <w:rPr>
              <w:ins w:id="17" w:author="Пользователь Windows" w:date="2020-10-14T10:41:00Z"/>
            </w:rPr>
          </w:rPrChange>
        </w:rPr>
        <w:pPrChange w:id="18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19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20" w:author="Пользователь Windows" w:date="2020-10-14T10:45:00Z">
              <w:rPr/>
            </w:rPrChange>
          </w:rPr>
          <w:t xml:space="preserve">Подсистема </w:t>
        </w:r>
      </w:ins>
      <w:ins w:id="21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22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23" w:author="Пользователь Windows" w:date="2020-10-14T10:45:00Z">
              <w:rPr/>
            </w:rPrChange>
          </w:rPr>
          <w:t>формирования наборов данных</w:t>
        </w:r>
      </w:ins>
      <w:ins w:id="24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25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26" w:author="Пользователь Windows" w:date="2020-10-14T10:45:00Z">
              <w:rPr/>
            </w:rPrChange>
          </w:rPr>
          <w:t xml:space="preserve"> запускается по регламенту вручную администраторо</w:t>
        </w:r>
      </w:ins>
      <w:ins w:id="27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28" w:author="Пользователь Windows" w:date="2020-10-14T10:45:00Z">
              <w:rPr/>
            </w:rPrChange>
          </w:rPr>
          <w:t>м</w:t>
        </w:r>
      </w:ins>
      <w:ins w:id="29" w:author="Пользователь Windows" w:date="2020-10-14T10:40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0" w:author="Пользователь Windows" w:date="2020-10-14T10:45:00Z">
              <w:rPr/>
            </w:rPrChange>
          </w:rPr>
          <w:t xml:space="preserve"> системы.</w:t>
        </w:r>
      </w:ins>
    </w:p>
    <w:p w14:paraId="5510CB7D" w14:textId="5AD5ED26" w:rsidR="00D8209D" w:rsidRPr="00BE35EE" w:rsidRDefault="00D8209D" w:rsidP="00BE35EE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31" w:author="Пользователь Windows" w:date="2020-10-14T10:42:00Z"/>
          <w:rFonts w:ascii="Times New Roman" w:hAnsi="Times New Roman" w:cs="Times New Roman"/>
          <w:color w:val="000000" w:themeColor="text1"/>
          <w:sz w:val="28"/>
          <w:rPrChange w:id="32" w:author="Пользователь Windows" w:date="2020-10-14T10:45:00Z">
            <w:rPr>
              <w:ins w:id="33" w:author="Пользователь Windows" w:date="2020-10-14T10:42:00Z"/>
            </w:rPr>
          </w:rPrChange>
        </w:rPr>
        <w:pPrChange w:id="34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35" w:author="Пользователь Windows" w:date="2020-10-14T10:41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6" w:author="Пользователь Windows" w:date="2020-10-14T10:45:00Z">
              <w:rPr/>
            </w:rPrChange>
          </w:rPr>
          <w:t xml:space="preserve">Подсистема </w:t>
        </w:r>
      </w:ins>
      <w:ins w:id="37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38" w:author="Пользователь Windows" w:date="2020-10-14T10:41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39" w:author="Пользователь Windows" w:date="2020-10-14T10:45:00Z">
              <w:rPr/>
            </w:rPrChange>
          </w:rPr>
          <w:t xml:space="preserve">обработки ТИ из </w:t>
        </w:r>
      </w:ins>
      <w:ins w:id="40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41" w:author="Пользователь Windows" w:date="2020-10-14T10:45:00Z">
              <w:rPr/>
            </w:rPrChange>
          </w:rPr>
          <w:t>ОИК</w:t>
        </w:r>
      </w:ins>
      <w:ins w:id="42" w:author="Пользователь Windows" w:date="2020-10-14T10:45:00Z">
        <w:r w:rsidR="00BE35EE"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43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44" w:author="Пользователь Windows" w:date="2020-10-14T10:45:00Z">
              <w:rPr/>
            </w:rPrChange>
          </w:rPr>
          <w:t xml:space="preserve"> находится</w:t>
        </w:r>
      </w:ins>
      <w:ins w:id="45" w:author="Пользователь Windows" w:date="2020-10-14T10:42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46" w:author="Пользователь Windows" w:date="2020-10-14T10:45:00Z">
              <w:rPr/>
            </w:rPrChange>
          </w:rPr>
          <w:t xml:space="preserve"> </w:t>
        </w:r>
      </w:ins>
      <w:ins w:id="47" w:author="Пользователь Windows" w:date="2020-10-14T10:43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48" w:author="Пользователь Windows" w:date="2020-10-14T10:45:00Z">
              <w:rPr/>
            </w:rPrChange>
          </w:rPr>
          <w:t>в работе</w:t>
        </w:r>
      </w:ins>
      <w:ins w:id="49" w:author="Пользователь Windows" w:date="2020-10-14T10:42:00Z">
        <w:r w:rsidR="00BE35EE" w:rsidRPr="00BE35EE">
          <w:rPr>
            <w:rFonts w:ascii="Times New Roman" w:hAnsi="Times New Roman" w:cs="Times New Roman"/>
            <w:color w:val="000000" w:themeColor="text1"/>
            <w:sz w:val="28"/>
            <w:rPrChange w:id="50" w:author="Пользователь Windows" w:date="2020-10-14T10:45:00Z">
              <w:rPr/>
            </w:rPrChange>
          </w:rPr>
          <w:t xml:space="preserve"> постоянно.</w:t>
        </w:r>
      </w:ins>
    </w:p>
    <w:p w14:paraId="0BB174ED" w14:textId="265874B0" w:rsidR="00BE35EE" w:rsidRPr="00BE35EE" w:rsidRDefault="00BE35EE" w:rsidP="00BE35EE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51" w:author="Пользователь Windows" w:date="2020-10-14T10:44:00Z"/>
          <w:rFonts w:ascii="Times New Roman" w:hAnsi="Times New Roman" w:cs="Times New Roman"/>
          <w:color w:val="000000" w:themeColor="text1"/>
          <w:sz w:val="28"/>
          <w:rPrChange w:id="52" w:author="Пользователь Windows" w:date="2020-10-14T10:45:00Z">
            <w:rPr>
              <w:ins w:id="53" w:author="Пользователь Windows" w:date="2020-10-14T10:44:00Z"/>
            </w:rPr>
          </w:rPrChange>
        </w:rPr>
        <w:pPrChange w:id="54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55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56" w:author="Пользователь Windows" w:date="2020-10-14T10:45:00Z">
              <w:rPr/>
            </w:rPrChange>
          </w:rPr>
          <w:t>П</w:t>
        </w:r>
        <w:r w:rsidRPr="00BE35EE">
          <w:rPr>
            <w:rFonts w:ascii="Times New Roman" w:hAnsi="Times New Roman" w:cs="Times New Roman"/>
            <w:color w:val="000000" w:themeColor="text1"/>
            <w:sz w:val="28"/>
            <w:rPrChange w:id="57" w:author="Пользователь Windows" w:date="2020-10-14T10:45:00Z">
              <w:rPr/>
            </w:rPrChange>
          </w:rPr>
          <w:t xml:space="preserve">одсистема </w:t>
        </w:r>
      </w:ins>
      <w:ins w:id="58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59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0" w:author="Пользователь Windows" w:date="2020-10-14T10:45:00Z">
              <w:rPr/>
            </w:rPrChange>
          </w:rPr>
          <w:t>обработки данных СВИ</w:t>
        </w:r>
      </w:ins>
      <w:ins w:id="61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62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3" w:author="Пользователь Windows" w:date="2020-10-14T10:45:00Z">
              <w:rPr/>
            </w:rPrChange>
          </w:rPr>
          <w:t xml:space="preserve"> </w:t>
        </w:r>
      </w:ins>
      <w:ins w:id="64" w:author="Пользователь Windows" w:date="2020-10-14T10:43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5" w:author="Пользователь Windows" w:date="2020-10-14T10:45:00Z">
              <w:rPr/>
            </w:rPrChange>
          </w:rPr>
          <w:t xml:space="preserve">находится в работе </w:t>
        </w:r>
      </w:ins>
      <w:ins w:id="66" w:author="Пользователь Windows" w:date="2020-10-14T10:42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67" w:author="Пользователь Windows" w:date="2020-10-14T10:45:00Z">
              <w:rPr/>
            </w:rPrChange>
          </w:rPr>
          <w:t>постоянно</w:t>
        </w:r>
        <w:r w:rsidRPr="00BE35EE">
          <w:rPr>
            <w:rFonts w:ascii="Times New Roman" w:hAnsi="Times New Roman" w:cs="Times New Roman"/>
            <w:color w:val="000000" w:themeColor="text1"/>
            <w:sz w:val="28"/>
            <w:rPrChange w:id="68" w:author="Пользователь Windows" w:date="2020-10-14T10:45:00Z">
              <w:rPr/>
            </w:rPrChange>
          </w:rPr>
          <w:t>.</w:t>
        </w:r>
      </w:ins>
    </w:p>
    <w:p w14:paraId="56D20231" w14:textId="3D2D3C79" w:rsidR="00BE35EE" w:rsidRPr="00BE35EE" w:rsidRDefault="00BE35EE" w:rsidP="00BE35EE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ins w:id="69" w:author="Пользователь Windows" w:date="2020-10-14T10:44:00Z"/>
          <w:rFonts w:ascii="Times New Roman" w:hAnsi="Times New Roman" w:cs="Times New Roman"/>
          <w:color w:val="000000" w:themeColor="text1"/>
          <w:sz w:val="28"/>
          <w:rPrChange w:id="70" w:author="Пользователь Windows" w:date="2020-10-14T10:45:00Z">
            <w:rPr>
              <w:ins w:id="71" w:author="Пользователь Windows" w:date="2020-10-14T10:44:00Z"/>
            </w:rPr>
          </w:rPrChange>
        </w:rPr>
        <w:pPrChange w:id="72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73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74" w:author="Пользователь Windows" w:date="2020-10-14T10:45:00Z">
              <w:rPr/>
            </w:rPrChange>
          </w:rPr>
          <w:t xml:space="preserve">Подсистема </w:t>
        </w:r>
      </w:ins>
      <w:ins w:id="75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76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77" w:author="Пользователь Windows" w:date="2020-10-14T10:45:00Z">
              <w:rPr/>
            </w:rPrChange>
          </w:rPr>
          <w:t>выбора УВ</w:t>
        </w:r>
      </w:ins>
      <w:ins w:id="78" w:author="Пользователь Windows" w:date="2020-10-14T10:45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79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0" w:author="Пользователь Windows" w:date="2020-10-14T10:45:00Z">
              <w:rPr/>
            </w:rPrChange>
          </w:rPr>
          <w:t xml:space="preserve"> запускается подсистемой </w:t>
        </w:r>
      </w:ins>
      <w:ins w:id="81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82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3" w:author="Пользователь Windows" w:date="2020-10-14T10:45:00Z">
              <w:rPr/>
            </w:rPrChange>
          </w:rPr>
          <w:t>обработки данных СВИ</w:t>
        </w:r>
      </w:ins>
      <w:ins w:id="84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85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86" w:author="Пользователь Windows" w:date="2020-10-14T10:45:00Z">
              <w:rPr/>
            </w:rPrChange>
          </w:rPr>
          <w:t>.</w:t>
        </w:r>
      </w:ins>
    </w:p>
    <w:p w14:paraId="59D543C9" w14:textId="1B50341C" w:rsidR="00BE35EE" w:rsidRPr="00BE35EE" w:rsidRDefault="00BE35EE" w:rsidP="00BE35EE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rPrChange w:id="87" w:author="Пользователь Windows" w:date="2020-10-14T10:45:00Z">
            <w:rPr/>
          </w:rPrChange>
        </w:rPr>
        <w:pPrChange w:id="88" w:author="Пользователь Windows" w:date="2020-10-14T10:45:00Z">
          <w:pPr>
            <w:spacing w:after="0" w:line="360" w:lineRule="auto"/>
            <w:ind w:firstLine="709"/>
            <w:contextualSpacing/>
            <w:jc w:val="both"/>
          </w:pPr>
        </w:pPrChange>
      </w:pPr>
      <w:ins w:id="89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0" w:author="Пользователь Windows" w:date="2020-10-14T10:45:00Z">
              <w:rPr/>
            </w:rPrChange>
          </w:rPr>
          <w:t xml:space="preserve">Подсистема </w:t>
        </w:r>
      </w:ins>
      <w:ins w:id="91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92" w:author="Пользователь Windows" w:date="2020-10-14T10:44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3" w:author="Пользователь Windows" w:date="2020-10-14T10:45:00Z">
              <w:rPr/>
            </w:rPrChange>
          </w:rPr>
          <w:t>идентификации нарушения устойчивости</w:t>
        </w:r>
      </w:ins>
      <w:ins w:id="94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95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96" w:author="Пользователь Windows" w:date="2020-10-14T10:45:00Z">
              <w:rPr/>
            </w:rPrChange>
          </w:rPr>
          <w:t xml:space="preserve"> </w:t>
        </w:r>
        <w:r w:rsidRPr="00BE35EE">
          <w:rPr>
            <w:rFonts w:ascii="Times New Roman" w:hAnsi="Times New Roman" w:cs="Times New Roman"/>
            <w:color w:val="000000" w:themeColor="text1"/>
            <w:sz w:val="28"/>
            <w:rPrChange w:id="97" w:author="Пользователь Windows" w:date="2020-10-14T10:45:00Z">
              <w:rPr/>
            </w:rPrChange>
          </w:rPr>
          <w:t xml:space="preserve">запускается подсистемой </w:t>
        </w:r>
      </w:ins>
      <w:ins w:id="98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«</w:t>
        </w:r>
      </w:ins>
      <w:ins w:id="99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0" w:author="Пользователь Windows" w:date="2020-10-14T10:45:00Z">
              <w:rPr/>
            </w:rPrChange>
          </w:rPr>
          <w:t>обработки данных СВИ</w:t>
        </w:r>
      </w:ins>
      <w:ins w:id="101" w:author="Пользователь Windows" w:date="2020-10-14T10:46:00Z">
        <w:r>
          <w:rPr>
            <w:rFonts w:ascii="Times New Roman" w:hAnsi="Times New Roman" w:cs="Times New Roman"/>
            <w:color w:val="000000" w:themeColor="text1"/>
            <w:sz w:val="28"/>
          </w:rPr>
          <w:t>»</w:t>
        </w:r>
      </w:ins>
      <w:ins w:id="102" w:author="Пользователь Windows" w:date="2020-10-14T10:45:00Z">
        <w:r w:rsidRPr="00BE35EE">
          <w:rPr>
            <w:rFonts w:ascii="Times New Roman" w:hAnsi="Times New Roman" w:cs="Times New Roman"/>
            <w:color w:val="000000" w:themeColor="text1"/>
            <w:sz w:val="28"/>
            <w:rPrChange w:id="103" w:author="Пользователь Windows" w:date="2020-10-14T10:45:00Z">
              <w:rPr/>
            </w:rPrChange>
          </w:rPr>
          <w:t>.</w:t>
        </w:r>
      </w:ins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ins w:id="104" w:author="Пользователь Windows" w:date="2020-10-14T10:47:00Z"/>
          <w:rFonts w:ascii="Times New Roman" w:hAnsi="Times New Roman" w:cs="Times New Roman"/>
          <w:color w:val="000000" w:themeColor="text1"/>
          <w:sz w:val="28"/>
        </w:rPr>
      </w:pPr>
    </w:p>
    <w:p w14:paraId="59EBE797" w14:textId="24DDF633" w:rsidR="00BE35EE" w:rsidRPr="00DD59C9" w:rsidDel="008F2985" w:rsidRDefault="00BE35EE" w:rsidP="00DD59C9">
      <w:pPr>
        <w:spacing w:after="0" w:line="360" w:lineRule="auto"/>
        <w:ind w:firstLine="709"/>
        <w:contextualSpacing/>
        <w:jc w:val="both"/>
        <w:rPr>
          <w:del w:id="105" w:author="Пользователь Windows" w:date="2020-10-14T10:53:00Z"/>
          <w:rFonts w:ascii="Times New Roman" w:hAnsi="Times New Roman" w:cs="Times New Roman"/>
          <w:color w:val="000000" w:themeColor="text1"/>
          <w:sz w:val="28"/>
        </w:rPr>
      </w:pPr>
    </w:p>
    <w:p w14:paraId="03D81F87" w14:textId="77777777" w:rsidR="00BE35EE" w:rsidRDefault="00BE35EE" w:rsidP="00365726">
      <w:pPr>
        <w:pStyle w:val="1"/>
        <w:numPr>
          <w:ilvl w:val="0"/>
          <w:numId w:val="1"/>
        </w:numPr>
        <w:rPr>
          <w:ins w:id="106" w:author="Пользователь Windows" w:date="2020-10-14T10:47:00Z"/>
        </w:rPr>
        <w:sectPr w:rsidR="00BE35EE" w:rsidSect="00C339C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07" w:name="_Toc53532447"/>
    </w:p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07"/>
    </w:p>
    <w:tbl>
      <w:tblPr>
        <w:tblStyle w:val="a4"/>
        <w:tblW w:w="14742" w:type="dxa"/>
        <w:tblInd w:w="-5" w:type="dxa"/>
        <w:tblLook w:val="04A0" w:firstRow="1" w:lastRow="0" w:firstColumn="1" w:lastColumn="0" w:noHBand="0" w:noVBand="1"/>
        <w:tblPrChange w:id="108" w:author="Пользователь Windows" w:date="2020-10-14T10:51:00Z">
          <w:tblPr>
            <w:tblStyle w:val="a4"/>
            <w:tblW w:w="9356" w:type="dxa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7655"/>
        <w:gridCol w:w="2551"/>
        <w:tblGridChange w:id="109">
          <w:tblGrid>
            <w:gridCol w:w="4536"/>
            <w:gridCol w:w="2410"/>
            <w:gridCol w:w="5245"/>
            <w:gridCol w:w="1701"/>
            <w:gridCol w:w="850"/>
            <w:gridCol w:w="1560"/>
          </w:tblGrid>
        </w:tblGridChange>
      </w:tblGrid>
      <w:tr w:rsidR="00BE35EE" w14:paraId="3D87940D" w14:textId="77777777" w:rsidTr="00BE35EE">
        <w:tc>
          <w:tcPr>
            <w:tcW w:w="4536" w:type="dxa"/>
            <w:tcPrChange w:id="110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C24CE2F" w14:textId="2E17811C" w:rsidR="00BE35EE" w:rsidRDefault="00BE35EE" w:rsidP="002435FF">
            <w:pPr>
              <w:spacing w:line="360" w:lineRule="auto"/>
              <w:contextualSpacing/>
              <w:jc w:val="center"/>
              <w:rPr>
                <w:ins w:id="111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12" w:author="Пользователь Windows" w:date="2020-10-14T10:48:00Z">
              <w:r>
                <w:rPr>
                  <w:rFonts w:ascii="Times New Roman" w:hAnsi="Times New Roman" w:cs="Times New Roman"/>
                  <w:sz w:val="28"/>
                </w:rPr>
                <w:t>Подсистема</w:t>
              </w:r>
            </w:ins>
          </w:p>
        </w:tc>
        <w:tc>
          <w:tcPr>
            <w:tcW w:w="7655" w:type="dxa"/>
            <w:tcPrChange w:id="113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C1C5215" w14:textId="1F7F27C1" w:rsidR="00BE35EE" w:rsidRDefault="00BE35EE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  <w:tcPrChange w:id="114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1585D5D6" w14:textId="5FB04951" w:rsidR="00BE35EE" w:rsidRDefault="00BE35EE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BE35EE" w14:paraId="3C33106F" w14:textId="77777777" w:rsidTr="00BE35EE">
        <w:tc>
          <w:tcPr>
            <w:tcW w:w="4536" w:type="dxa"/>
            <w:tcPrChange w:id="115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2F25F356" w14:textId="69D2F4AA" w:rsidR="00BE35EE" w:rsidRDefault="00BE35EE" w:rsidP="008F2985">
            <w:pPr>
              <w:spacing w:line="360" w:lineRule="auto"/>
              <w:rPr>
                <w:ins w:id="116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17" w:author="Пользователь Windows" w:date="2020-10-14T10:48:00Z">
              <w:r>
                <w:rPr>
                  <w:rFonts w:ascii="Times New Roman" w:hAnsi="Times New Roman" w:cs="Times New Roman"/>
                  <w:sz w:val="28"/>
                </w:rPr>
                <w:t xml:space="preserve">Подсистема «формирования набора данных»: </w:t>
              </w:r>
            </w:ins>
            <w:ins w:id="118" w:author="Пользователь Windows" w:date="2020-10-14T10:49:00Z">
              <w:r>
                <w:rPr>
                  <w:rFonts w:ascii="Times New Roman" w:hAnsi="Times New Roman" w:cs="Times New Roman"/>
                  <w:sz w:val="28"/>
                </w:rPr>
                <w:t>модуль «формирования набора режимов»</w:t>
              </w:r>
            </w:ins>
          </w:p>
        </w:tc>
        <w:tc>
          <w:tcPr>
            <w:tcW w:w="7655" w:type="dxa"/>
            <w:tcPrChange w:id="119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5479C67" w14:textId="18661922" w:rsidR="00BE35EE" w:rsidRPr="00DD59C9" w:rsidRDefault="00BE35EE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  <w:pPrChange w:id="120" w:author="Пользователь Windows" w:date="2020-10-14T10:54:00Z">
                <w:pPr>
                  <w:spacing w:line="360" w:lineRule="auto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del w:id="121" w:author="Пользователь Windows" w:date="2020-10-14T10:54:00Z">
              <w:r w:rsidRPr="00DD59C9" w:rsidDel="008F2985">
                <w:rPr>
                  <w:rFonts w:ascii="Times New Roman" w:hAnsi="Times New Roman" w:cs="Times New Roman"/>
                  <w:sz w:val="28"/>
                </w:rPr>
                <w:delText xml:space="preserve"> и возмущений</w:delText>
              </w:r>
              <w:r w:rsidDel="008F2985">
                <w:rPr>
                  <w:rFonts w:ascii="Times New Roman" w:hAnsi="Times New Roman" w:cs="Times New Roman"/>
                  <w:sz w:val="28"/>
                </w:rPr>
                <w:delText xml:space="preserve"> и выполнения с ними расчета в </w:delText>
              </w:r>
              <w:r w:rsidDel="008F2985">
                <w:rPr>
                  <w:rFonts w:ascii="Times New Roman" w:hAnsi="Times New Roman" w:cs="Times New Roman"/>
                  <w:sz w:val="28"/>
                  <w:lang w:val="en-US"/>
                </w:rPr>
                <w:delText>Eurostag</w:delText>
              </w:r>
            </w:del>
          </w:p>
        </w:tc>
        <w:tc>
          <w:tcPr>
            <w:tcW w:w="2551" w:type="dxa"/>
            <w:tcPrChange w:id="122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1BA4B8AA" w14:textId="5C517CA1" w:rsidR="00BE35EE" w:rsidRPr="00DD59C9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23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30.10.2020 – 15.11.2020</w:t>
            </w:r>
          </w:p>
        </w:tc>
      </w:tr>
      <w:tr w:rsidR="008F2985" w14:paraId="56A0A634" w14:textId="77777777" w:rsidTr="00BE35EE">
        <w:trPr>
          <w:ins w:id="124" w:author="Пользователь Windows" w:date="2020-10-14T10:53:00Z"/>
        </w:trPr>
        <w:tc>
          <w:tcPr>
            <w:tcW w:w="4536" w:type="dxa"/>
          </w:tcPr>
          <w:p w14:paraId="75BAA0E9" w14:textId="1116D80E" w:rsidR="008F2985" w:rsidRDefault="008F2985" w:rsidP="00D069C4">
            <w:pPr>
              <w:spacing w:line="360" w:lineRule="auto"/>
              <w:rPr>
                <w:ins w:id="125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26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Подсистема «формирования набора данных»: модуль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</w:rPr>
                <w:t>«моделирования ПП»</w:t>
              </w:r>
            </w:ins>
          </w:p>
        </w:tc>
        <w:tc>
          <w:tcPr>
            <w:tcW w:w="7655" w:type="dxa"/>
          </w:tcPr>
          <w:p w14:paraId="13BBF220" w14:textId="621D2A31" w:rsidR="008F2985" w:rsidRDefault="008F2985" w:rsidP="008F2985">
            <w:pPr>
              <w:spacing w:line="360" w:lineRule="auto"/>
              <w:rPr>
                <w:ins w:id="127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28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Автоматизация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 xml:space="preserve"> выполн</w:t>
              </w:r>
              <w:r>
                <w:rPr>
                  <w:rFonts w:ascii="Times New Roman" w:hAnsi="Times New Roman" w:cs="Times New Roman"/>
                  <w:sz w:val="28"/>
                </w:rPr>
                <w:t>ения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 xml:space="preserve"> формировани</w:t>
              </w:r>
              <w:r>
                <w:rPr>
                  <w:rFonts w:ascii="Times New Roman" w:hAnsi="Times New Roman" w:cs="Times New Roman"/>
                  <w:sz w:val="28"/>
                </w:rPr>
                <w:t>я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</w:t>
              </w:r>
              <w:r w:rsidRPr="00DD59C9">
                <w:rPr>
                  <w:rFonts w:ascii="Times New Roman" w:hAnsi="Times New Roman" w:cs="Times New Roman"/>
                  <w:sz w:val="28"/>
                </w:rPr>
                <w:t>возмущений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для каждой схемно-режимной ситуации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и выполнения расчета в </w:t>
              </w:r>
            </w:ins>
            <w:ins w:id="129" w:author="Пользователь Windows" w:date="2020-10-14T10:55:00Z">
              <w:r>
                <w:rPr>
                  <w:rFonts w:ascii="Times New Roman" w:hAnsi="Times New Roman" w:cs="Times New Roman"/>
                  <w:sz w:val="28"/>
                </w:rPr>
                <w:t xml:space="preserve">ПАК </w:t>
              </w:r>
            </w:ins>
            <w:bookmarkStart w:id="130" w:name="_GoBack"/>
            <w:bookmarkEnd w:id="130"/>
            <w:proofErr w:type="spellStart"/>
            <w:ins w:id="131" w:author="Пользователь Windows" w:date="2020-10-14T10:54:00Z">
              <w:r>
                <w:rPr>
                  <w:rFonts w:ascii="Times New Roman" w:hAnsi="Times New Roman" w:cs="Times New Roman"/>
                  <w:sz w:val="28"/>
                  <w:lang w:val="en-US"/>
                </w:rPr>
                <w:t>Eurostag</w:t>
              </w:r>
            </w:ins>
            <w:proofErr w:type="spellEnd"/>
          </w:p>
        </w:tc>
        <w:tc>
          <w:tcPr>
            <w:tcW w:w="2551" w:type="dxa"/>
          </w:tcPr>
          <w:p w14:paraId="2C446342" w14:textId="5689F4A2" w:rsidR="008F2985" w:rsidRDefault="008F2985" w:rsidP="00BE35EE">
            <w:pPr>
              <w:spacing w:line="360" w:lineRule="auto"/>
              <w:ind w:left="6"/>
              <w:jc w:val="center"/>
              <w:rPr>
                <w:ins w:id="132" w:author="Пользователь Windows" w:date="2020-10-14T10:53:00Z"/>
                <w:rFonts w:ascii="Times New Roman" w:hAnsi="Times New Roman" w:cs="Times New Roman"/>
                <w:sz w:val="28"/>
              </w:rPr>
            </w:pPr>
            <w:ins w:id="133" w:author="Пользователь Windows" w:date="2020-10-14T10:54:00Z">
              <w:r>
                <w:rPr>
                  <w:rFonts w:ascii="Times New Roman" w:hAnsi="Times New Roman" w:cs="Times New Roman"/>
                  <w:sz w:val="28"/>
                </w:rPr>
                <w:t>30.10.2020 – 15.11.2020</w:t>
              </w:r>
            </w:ins>
          </w:p>
        </w:tc>
      </w:tr>
      <w:tr w:rsidR="00BE35EE" w14:paraId="4776E1CB" w14:textId="77777777" w:rsidTr="00BE35EE">
        <w:tc>
          <w:tcPr>
            <w:tcW w:w="4536" w:type="dxa"/>
            <w:tcPrChange w:id="134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8F5AA79" w14:textId="374E4F9D" w:rsidR="00BE35EE" w:rsidRDefault="00BE35EE" w:rsidP="00DD59C9">
            <w:pPr>
              <w:spacing w:line="360" w:lineRule="auto"/>
              <w:rPr>
                <w:ins w:id="135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36" w:author="Пользователь Windows" w:date="2020-10-14T10:49:00Z">
              <w:r>
                <w:rPr>
                  <w:rFonts w:ascii="Times New Roman" w:hAnsi="Times New Roman" w:cs="Times New Roman"/>
                  <w:sz w:val="28"/>
                </w:rPr>
                <w:t>Подсистема «формирования набора данных»:</w:t>
              </w:r>
              <w:r>
                <w:rPr>
                  <w:rFonts w:ascii="Times New Roman" w:hAnsi="Times New Roman" w:cs="Times New Roman"/>
                  <w:sz w:val="28"/>
                </w:rPr>
                <w:t xml:space="preserve"> модуль «ДС»</w:t>
              </w:r>
            </w:ins>
          </w:p>
        </w:tc>
        <w:tc>
          <w:tcPr>
            <w:tcW w:w="7655" w:type="dxa"/>
            <w:tcPrChange w:id="137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0E0A3F6E" w14:textId="5DF4F206" w:rsidR="00BE35EE" w:rsidRPr="00DD59C9" w:rsidRDefault="00BE35EE" w:rsidP="00DD59C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</w:t>
            </w:r>
          </w:p>
        </w:tc>
        <w:tc>
          <w:tcPr>
            <w:tcW w:w="2551" w:type="dxa"/>
            <w:tcPrChange w:id="138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35D245F3" w14:textId="13A20448" w:rsidR="00BE35EE" w:rsidRPr="00DD59C9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39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10.11.2020 – 30.11.2020</w:t>
            </w:r>
          </w:p>
        </w:tc>
      </w:tr>
      <w:tr w:rsidR="00BE35EE" w14:paraId="1BFF4B06" w14:textId="77777777" w:rsidTr="00BE35EE">
        <w:tc>
          <w:tcPr>
            <w:tcW w:w="4536" w:type="dxa"/>
            <w:tcPrChange w:id="140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559E3725" w14:textId="09A01264" w:rsidR="00BE35EE" w:rsidRDefault="00BE35EE" w:rsidP="00C5097E">
            <w:pPr>
              <w:spacing w:line="360" w:lineRule="auto"/>
              <w:rPr>
                <w:ins w:id="141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42" w:author="Пользователь Windows" w:date="2020-10-14T10:50:00Z">
              <w:r>
                <w:rPr>
                  <w:rFonts w:ascii="Times New Roman" w:hAnsi="Times New Roman" w:cs="Times New Roman"/>
                  <w:sz w:val="28"/>
                </w:rPr>
                <w:t>Подсистема «обработки ТИ из ОИК»</w:t>
              </w:r>
            </w:ins>
          </w:p>
        </w:tc>
        <w:tc>
          <w:tcPr>
            <w:tcW w:w="7655" w:type="dxa"/>
            <w:tcPrChange w:id="143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6C0FE17" w14:textId="239992B7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</w:t>
            </w:r>
          </w:p>
        </w:tc>
        <w:tc>
          <w:tcPr>
            <w:tcW w:w="2551" w:type="dxa"/>
            <w:tcPrChange w:id="144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55B18135" w14:textId="68C03F4D" w:rsidR="00BE35EE" w:rsidRDefault="00BE35EE" w:rsidP="00BE35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  <w:pPrChange w:id="145" w:author="Пользователь Windows" w:date="2020-10-14T10:52:00Z">
                <w:pPr>
                  <w:spacing w:line="360" w:lineRule="auto"/>
                  <w:contextualSpacing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30.11.2020 – 10.12.2020</w:t>
            </w:r>
          </w:p>
        </w:tc>
      </w:tr>
      <w:tr w:rsidR="00BE35EE" w14:paraId="0F53BB66" w14:textId="77777777" w:rsidTr="00BE35EE">
        <w:tc>
          <w:tcPr>
            <w:tcW w:w="4536" w:type="dxa"/>
            <w:tcPrChange w:id="146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B312BFF" w14:textId="3B6B55EC" w:rsidR="00BE35EE" w:rsidRDefault="00BE35EE" w:rsidP="00C5097E">
            <w:pPr>
              <w:spacing w:line="360" w:lineRule="auto"/>
              <w:rPr>
                <w:ins w:id="147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48" w:author="Пользователь Windows" w:date="2020-10-14T10:50:00Z">
              <w:r>
                <w:rPr>
                  <w:rFonts w:ascii="Times New Roman" w:hAnsi="Times New Roman" w:cs="Times New Roman"/>
                  <w:sz w:val="28"/>
                </w:rPr>
                <w:t>Подсистема «обработки данных СВИ»</w:t>
              </w:r>
            </w:ins>
          </w:p>
        </w:tc>
        <w:tc>
          <w:tcPr>
            <w:tcW w:w="7655" w:type="dxa"/>
            <w:tcPrChange w:id="149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2BEDD37D" w14:textId="31B656EA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</w:t>
            </w:r>
          </w:p>
        </w:tc>
        <w:tc>
          <w:tcPr>
            <w:tcW w:w="2551" w:type="dxa"/>
            <w:tcPrChange w:id="150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20E52654" w14:textId="66977A7C" w:rsidR="00BE35EE" w:rsidRPr="00DD59C9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51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2C940F2" w14:textId="77777777" w:rsidTr="00BE35EE">
        <w:tc>
          <w:tcPr>
            <w:tcW w:w="4536" w:type="dxa"/>
            <w:tcPrChange w:id="152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90A33A9" w14:textId="05DB6D12" w:rsidR="00BE35EE" w:rsidRDefault="00BE35EE" w:rsidP="00C5097E">
            <w:pPr>
              <w:spacing w:line="360" w:lineRule="auto"/>
              <w:rPr>
                <w:ins w:id="153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54" w:author="Пользователь Windows" w:date="2020-10-14T10:52:00Z">
              <w:r>
                <w:rPr>
                  <w:rFonts w:ascii="Times New Roman" w:hAnsi="Times New Roman" w:cs="Times New Roman"/>
                  <w:sz w:val="28"/>
                </w:rPr>
                <w:t>Подсистема «выбора УВ»</w:t>
              </w:r>
            </w:ins>
          </w:p>
        </w:tc>
        <w:tc>
          <w:tcPr>
            <w:tcW w:w="7655" w:type="dxa"/>
            <w:tcPrChange w:id="155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A48DFFE" w14:textId="68719912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</w:p>
        </w:tc>
        <w:tc>
          <w:tcPr>
            <w:tcW w:w="2551" w:type="dxa"/>
            <w:tcPrChange w:id="156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64E1A1C6" w14:textId="420EA240" w:rsidR="00BE35EE" w:rsidRPr="00DD59C9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57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2FAA499" w14:textId="77777777" w:rsidTr="00BE35EE">
        <w:tc>
          <w:tcPr>
            <w:tcW w:w="4536" w:type="dxa"/>
            <w:tcPrChange w:id="158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0E94C5B" w14:textId="2D707D1C" w:rsidR="00BE35EE" w:rsidRDefault="00BE35EE" w:rsidP="00C5097E">
            <w:pPr>
              <w:spacing w:line="360" w:lineRule="auto"/>
              <w:rPr>
                <w:ins w:id="159" w:author="Пользователь Windows" w:date="2020-10-14T10:48:00Z"/>
                <w:rFonts w:ascii="Times New Roman" w:hAnsi="Times New Roman" w:cs="Times New Roman"/>
                <w:sz w:val="28"/>
              </w:rPr>
            </w:pPr>
            <w:ins w:id="160" w:author="Пользователь Windows" w:date="2020-10-14T10:51:00Z">
              <w:r>
                <w:rPr>
                  <w:rFonts w:ascii="Times New Roman" w:hAnsi="Times New Roman" w:cs="Times New Roman"/>
                  <w:sz w:val="28"/>
                </w:rPr>
                <w:lastRenderedPageBreak/>
                <w:t>Подсистема «идентификации нарушения устойчивости»</w:t>
              </w:r>
            </w:ins>
          </w:p>
        </w:tc>
        <w:tc>
          <w:tcPr>
            <w:tcW w:w="7655" w:type="dxa"/>
            <w:tcPrChange w:id="161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6DCD48C5" w14:textId="476CB85B" w:rsidR="00BE35EE" w:rsidRPr="00DD59C9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  <w:tcPrChange w:id="162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4545D52C" w14:textId="42618FCB" w:rsidR="00BE35EE" w:rsidRPr="00DD59C9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63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10.12.2020 – 31.12.2020</w:t>
            </w:r>
          </w:p>
        </w:tc>
      </w:tr>
      <w:tr w:rsidR="00BE35EE" w14:paraId="34159829" w14:textId="77777777" w:rsidTr="00BE35EE">
        <w:tc>
          <w:tcPr>
            <w:tcW w:w="4536" w:type="dxa"/>
            <w:tcPrChange w:id="164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3AF4DBED" w14:textId="3D0E5BEE" w:rsidR="00BE35EE" w:rsidRDefault="00BE35EE" w:rsidP="00BE35EE">
            <w:pPr>
              <w:spacing w:line="360" w:lineRule="auto"/>
              <w:jc w:val="center"/>
              <w:rPr>
                <w:ins w:id="165" w:author="Пользователь Windows" w:date="2020-10-14T10:48:00Z"/>
                <w:rFonts w:ascii="Times New Roman" w:hAnsi="Times New Roman" w:cs="Times New Roman"/>
                <w:sz w:val="28"/>
              </w:rPr>
              <w:pPrChange w:id="166" w:author="Пользователь Windows" w:date="2020-10-14T10:52:00Z">
                <w:pPr>
                  <w:spacing w:line="360" w:lineRule="auto"/>
                </w:pPr>
              </w:pPrChange>
            </w:pPr>
            <w:ins w:id="167" w:author="Пользователь Windows" w:date="2020-10-14T10:52:00Z">
              <w:r>
                <w:rPr>
                  <w:rFonts w:ascii="Times New Roman" w:hAnsi="Times New Roman" w:cs="Times New Roman"/>
                  <w:sz w:val="28"/>
                </w:rPr>
                <w:t>–</w:t>
              </w:r>
            </w:ins>
          </w:p>
        </w:tc>
        <w:tc>
          <w:tcPr>
            <w:tcW w:w="7655" w:type="dxa"/>
            <w:tcPrChange w:id="168" w:author="Пользователь Windows" w:date="2020-10-14T10:51:00Z">
              <w:tcPr>
                <w:tcW w:w="6946" w:type="dxa"/>
                <w:gridSpan w:val="2"/>
              </w:tcPr>
            </w:tcPrChange>
          </w:tcPr>
          <w:p w14:paraId="1E0FC3B9" w14:textId="01231BF9" w:rsidR="00BE35EE" w:rsidRDefault="00BE35EE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  <w:tcPrChange w:id="169" w:author="Пользователь Windows" w:date="2020-10-14T10:51:00Z">
              <w:tcPr>
                <w:tcW w:w="2410" w:type="dxa"/>
                <w:gridSpan w:val="2"/>
              </w:tcPr>
            </w:tcPrChange>
          </w:tcPr>
          <w:p w14:paraId="5DD44987" w14:textId="3E41C8E9" w:rsidR="00BE35EE" w:rsidRDefault="00BE35EE" w:rsidP="00BE35EE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  <w:pPrChange w:id="170" w:author="Пользователь Windows" w:date="2020-10-14T10:52:00Z">
                <w:pPr>
                  <w:spacing w:line="360" w:lineRule="auto"/>
                  <w:ind w:left="6"/>
                </w:pPr>
              </w:pPrChange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BE35EE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  <w:sectPrChange w:id="171" w:author="Пользователь Windows" w:date="2020-10-14T10:47:00Z">
        <w:sectPr w:rsidR="00EB58BD" w:rsidRPr="00C5097E" w:rsidSect="00BE35EE">
          <w:pgSz w:w="11906" w:h="16838" w:orient="portrait"/>
          <w:pgMar w:top="1134" w:right="851" w:bottom="1134" w:left="1701" w:header="709" w:footer="709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78C07" w14:textId="77777777" w:rsidR="00AC2BD7" w:rsidRDefault="00AC2BD7" w:rsidP="00365726">
      <w:pPr>
        <w:spacing w:after="0" w:line="240" w:lineRule="auto"/>
      </w:pPr>
      <w:r>
        <w:separator/>
      </w:r>
    </w:p>
  </w:endnote>
  <w:endnote w:type="continuationSeparator" w:id="0">
    <w:p w14:paraId="229448FC" w14:textId="77777777" w:rsidR="00AC2BD7" w:rsidRDefault="00AC2BD7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0543B1AE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985">
          <w:rPr>
            <w:noProof/>
          </w:rPr>
          <w:t>17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D6D55" w14:textId="77777777" w:rsidR="00AC2BD7" w:rsidRDefault="00AC2BD7" w:rsidP="00365726">
      <w:pPr>
        <w:spacing w:after="0" w:line="240" w:lineRule="auto"/>
      </w:pPr>
      <w:r>
        <w:separator/>
      </w:r>
    </w:p>
  </w:footnote>
  <w:footnote w:type="continuationSeparator" w:id="0">
    <w:p w14:paraId="59B65B6A" w14:textId="77777777" w:rsidR="00AC2BD7" w:rsidRDefault="00AC2BD7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Windows Live" w15:userId="ca21bb2aa54c2d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417F6"/>
    <w:rsid w:val="00141F18"/>
    <w:rsid w:val="00144021"/>
    <w:rsid w:val="001C7313"/>
    <w:rsid w:val="002435FF"/>
    <w:rsid w:val="002527C6"/>
    <w:rsid w:val="002954BB"/>
    <w:rsid w:val="002C738A"/>
    <w:rsid w:val="0035449F"/>
    <w:rsid w:val="0035660B"/>
    <w:rsid w:val="00360E69"/>
    <w:rsid w:val="00365726"/>
    <w:rsid w:val="0041191C"/>
    <w:rsid w:val="00443999"/>
    <w:rsid w:val="004571EA"/>
    <w:rsid w:val="00464FB5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E28A6"/>
    <w:rsid w:val="005F3E9C"/>
    <w:rsid w:val="00607851"/>
    <w:rsid w:val="006225E8"/>
    <w:rsid w:val="006513FE"/>
    <w:rsid w:val="006536DA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976CB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F8F"/>
    <w:rsid w:val="00A5460B"/>
    <w:rsid w:val="00A97B9B"/>
    <w:rsid w:val="00AC2BD7"/>
    <w:rsid w:val="00B114EE"/>
    <w:rsid w:val="00B55D8B"/>
    <w:rsid w:val="00B63632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A16D7"/>
    <w:rsid w:val="00CC166B"/>
    <w:rsid w:val="00CD2FC4"/>
    <w:rsid w:val="00D069C4"/>
    <w:rsid w:val="00D14CCB"/>
    <w:rsid w:val="00D21AA2"/>
    <w:rsid w:val="00D24A29"/>
    <w:rsid w:val="00D24C42"/>
    <w:rsid w:val="00D74034"/>
    <w:rsid w:val="00D8209D"/>
    <w:rsid w:val="00D97C07"/>
    <w:rsid w:val="00DA6E15"/>
    <w:rsid w:val="00DD59C9"/>
    <w:rsid w:val="00DF3B84"/>
    <w:rsid w:val="00DF572F"/>
    <w:rsid w:val="00DF76E0"/>
    <w:rsid w:val="00E57933"/>
    <w:rsid w:val="00E92A4B"/>
    <w:rsid w:val="00EA338C"/>
    <w:rsid w:val="00EB58BD"/>
    <w:rsid w:val="00EC36EE"/>
    <w:rsid w:val="00EC5D46"/>
    <w:rsid w:val="00EE7F48"/>
    <w:rsid w:val="00F66371"/>
    <w:rsid w:val="00F74CA9"/>
    <w:rsid w:val="00F83D25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DB4E2758-7098-47B8-995A-ABC7CBEC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2020-10-14T02:02:00Z</dcterms:created>
  <dcterms:modified xsi:type="dcterms:W3CDTF">2020-10-14T03:56:00Z</dcterms:modified>
</cp:coreProperties>
</file>